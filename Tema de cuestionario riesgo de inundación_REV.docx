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8E918" w14:textId="2F7731B9" w:rsidR="00326FC1" w:rsidRPr="00E92979" w:rsidRDefault="00E92979" w:rsidP="00E92979">
      <w:pPr>
        <w:jc w:val="both"/>
        <w:rPr>
          <w:rFonts w:ascii="Arial" w:hAnsi="Arial" w:cs="Arial"/>
          <w:sz w:val="24"/>
          <w:szCs w:val="24"/>
        </w:rPr>
      </w:pPr>
      <w:commentRangeStart w:id="0"/>
      <w:r w:rsidRPr="00E92979">
        <w:rPr>
          <w:rFonts w:ascii="Arial" w:hAnsi="Arial" w:cs="Arial"/>
          <w:sz w:val="24"/>
          <w:szCs w:val="24"/>
        </w:rPr>
        <w:t xml:space="preserve">Riesgo de inundación </w:t>
      </w:r>
      <w:commentRangeEnd w:id="0"/>
      <w:r w:rsidR="00EF7C12">
        <w:rPr>
          <w:rStyle w:val="Refdecomentario"/>
        </w:rPr>
        <w:commentReference w:id="0"/>
      </w:r>
    </w:p>
    <w:p w14:paraId="0ABB5FD3" w14:textId="6EFB1AC8" w:rsidR="00E92979" w:rsidRPr="00E92979" w:rsidRDefault="00E92979" w:rsidP="00E92979">
      <w:pPr>
        <w:jc w:val="both"/>
        <w:rPr>
          <w:rFonts w:ascii="Arial" w:hAnsi="Arial" w:cs="Arial"/>
          <w:sz w:val="24"/>
          <w:szCs w:val="24"/>
        </w:rPr>
      </w:pPr>
      <w:r w:rsidRPr="00E92979">
        <w:rPr>
          <w:rFonts w:ascii="Arial" w:hAnsi="Arial" w:cs="Arial"/>
          <w:sz w:val="24"/>
          <w:szCs w:val="24"/>
        </w:rPr>
        <w:t xml:space="preserve">Cuestionario </w:t>
      </w:r>
    </w:p>
    <w:p w14:paraId="323F4EFD" w14:textId="40F79FB8" w:rsidR="00E92979" w:rsidRPr="00E92979" w:rsidRDefault="00E92979" w:rsidP="00E92979">
      <w:pPr>
        <w:jc w:val="both"/>
        <w:rPr>
          <w:rFonts w:ascii="Arial" w:hAnsi="Arial" w:cs="Arial"/>
          <w:sz w:val="24"/>
          <w:szCs w:val="24"/>
        </w:rPr>
      </w:pPr>
      <w:r w:rsidRPr="00E92979">
        <w:rPr>
          <w:rFonts w:ascii="Arial" w:hAnsi="Arial" w:cs="Arial"/>
          <w:sz w:val="24"/>
          <w:szCs w:val="24"/>
        </w:rPr>
        <w:t xml:space="preserve">Lorenzo Cortez Diaz </w:t>
      </w:r>
    </w:p>
    <w:p w14:paraId="2A063835" w14:textId="29313A15" w:rsidR="00E92979" w:rsidRDefault="00320B5E" w:rsidP="00E929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</w:t>
      </w:r>
      <w:commentRangeStart w:id="1"/>
      <w:r>
        <w:rPr>
          <w:rFonts w:ascii="Arial" w:hAnsi="Arial" w:cs="Arial"/>
          <w:sz w:val="24"/>
          <w:szCs w:val="24"/>
        </w:rPr>
        <w:t xml:space="preserve">lograr a que la gente si ellos mismos se han </w:t>
      </w:r>
      <w:commentRangeEnd w:id="1"/>
      <w:r w:rsidR="00EF7C12">
        <w:rPr>
          <w:rStyle w:val="Refdecomentario"/>
        </w:rPr>
        <w:commentReference w:id="1"/>
      </w:r>
    </w:p>
    <w:p w14:paraId="2E966DEB" w14:textId="26FE8EBA" w:rsidR="00E92979" w:rsidRPr="00E92979" w:rsidRDefault="00E92979" w:rsidP="00E929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(actores sociedad en general, protección civil, especialista en el tema)</w:t>
      </w:r>
    </w:p>
    <w:p w14:paraId="06601F02" w14:textId="260A5B8F" w:rsidR="00E92979" w:rsidRDefault="00E92979" w:rsidP="00E92979">
      <w:pPr>
        <w:jc w:val="both"/>
        <w:rPr>
          <w:ins w:id="2" w:author="Orga3" w:date="2022-08-31T12:19:00Z"/>
          <w:rFonts w:ascii="Arial" w:hAnsi="Arial" w:cs="Arial"/>
          <w:sz w:val="24"/>
          <w:szCs w:val="24"/>
        </w:rPr>
      </w:pPr>
    </w:p>
    <w:p w14:paraId="76673C43" w14:textId="237ABFDA" w:rsidR="00EF7C12" w:rsidRDefault="00EF7C12" w:rsidP="00E92979">
      <w:pPr>
        <w:jc w:val="both"/>
        <w:rPr>
          <w:ins w:id="3" w:author="Orga3" w:date="2022-08-31T12:19:00Z"/>
          <w:rFonts w:ascii="Arial" w:hAnsi="Arial" w:cs="Arial"/>
          <w:sz w:val="24"/>
          <w:szCs w:val="24"/>
        </w:rPr>
      </w:pPr>
      <w:ins w:id="4" w:author="Orga3" w:date="2022-08-31T12:19:00Z">
        <w:r>
          <w:rPr>
            <w:rFonts w:ascii="Arial" w:hAnsi="Arial" w:cs="Arial"/>
            <w:sz w:val="24"/>
            <w:szCs w:val="24"/>
          </w:rPr>
          <w:t>Objetivo del proyecto de investigación:</w:t>
        </w:r>
      </w:ins>
    </w:p>
    <w:p w14:paraId="371EE0B1" w14:textId="5D15CFCE" w:rsidR="00EF7C12" w:rsidRDefault="00EF7C12" w:rsidP="00E92979">
      <w:pPr>
        <w:jc w:val="both"/>
        <w:rPr>
          <w:ins w:id="5" w:author="Orga3" w:date="2022-08-31T12:20:00Z"/>
          <w:rFonts w:ascii="Arial" w:hAnsi="Arial" w:cs="Arial"/>
          <w:sz w:val="24"/>
          <w:szCs w:val="24"/>
        </w:rPr>
      </w:pPr>
      <w:ins w:id="6" w:author="Orga3" w:date="2022-08-31T12:19:00Z">
        <w:r>
          <w:rPr>
            <w:rFonts w:ascii="Arial" w:hAnsi="Arial" w:cs="Arial"/>
            <w:sz w:val="24"/>
            <w:szCs w:val="24"/>
          </w:rPr>
          <w:t>Pregunta de investigación (qué quiero sabe</w:t>
        </w:r>
      </w:ins>
      <w:ins w:id="7" w:author="Orga3" w:date="2022-08-31T12:20:00Z">
        <w:r>
          <w:rPr>
            <w:rFonts w:ascii="Arial" w:hAnsi="Arial" w:cs="Arial"/>
            <w:sz w:val="24"/>
            <w:szCs w:val="24"/>
          </w:rPr>
          <w:t>r y/o conocer de la problemática)</w:t>
        </w:r>
      </w:ins>
    </w:p>
    <w:p w14:paraId="28D1EDC6" w14:textId="01319B22" w:rsidR="00EF7C12" w:rsidRDefault="00EF7C12" w:rsidP="00E92979">
      <w:pPr>
        <w:jc w:val="both"/>
        <w:rPr>
          <w:ins w:id="8" w:author="Orga3" w:date="2022-08-31T12:20:00Z"/>
          <w:rFonts w:ascii="Arial" w:hAnsi="Arial" w:cs="Arial"/>
          <w:sz w:val="24"/>
          <w:szCs w:val="24"/>
        </w:rPr>
      </w:pPr>
      <w:ins w:id="9" w:author="Orga3" w:date="2022-08-31T12:20:00Z">
        <w:r>
          <w:rPr>
            <w:rFonts w:ascii="Arial" w:hAnsi="Arial" w:cs="Arial"/>
            <w:sz w:val="24"/>
            <w:szCs w:val="24"/>
          </w:rPr>
          <w:t xml:space="preserve">Ver el apartado de consentimiento informado: lo puedes poner aquí o hacer una hoja nueva </w:t>
        </w:r>
      </w:ins>
    </w:p>
    <w:p w14:paraId="67190E3D" w14:textId="7A2A886A" w:rsidR="00EF7C12" w:rsidRDefault="00EF7C12" w:rsidP="00E92979">
      <w:pPr>
        <w:jc w:val="both"/>
        <w:rPr>
          <w:ins w:id="10" w:author="Orga3" w:date="2022-08-31T12:19:00Z"/>
          <w:rFonts w:ascii="Arial" w:hAnsi="Arial" w:cs="Arial"/>
          <w:sz w:val="24"/>
          <w:szCs w:val="24"/>
        </w:rPr>
      </w:pPr>
      <w:ins w:id="11" w:author="Orga3" w:date="2022-08-31T12:20:00Z">
        <w:r>
          <w:rPr>
            <w:rFonts w:ascii="Arial" w:hAnsi="Arial" w:cs="Arial"/>
            <w:sz w:val="24"/>
            <w:szCs w:val="24"/>
          </w:rPr>
          <w:t>Te hace falta definir tu pregunta de investigación y/o objetivos, una vez que lo temas del tema que te interesa trabajar hay que mejorar las preguntas, piensa por qué quiero saber esto de l</w:t>
        </w:r>
      </w:ins>
      <w:ins w:id="12" w:author="Orga3" w:date="2022-08-31T12:21:00Z">
        <w:r>
          <w:rPr>
            <w:rFonts w:ascii="Arial" w:hAnsi="Arial" w:cs="Arial"/>
            <w:sz w:val="24"/>
            <w:szCs w:val="24"/>
          </w:rPr>
          <w:t xml:space="preserve">a comunidad?? </w:t>
        </w:r>
        <w:proofErr w:type="gramStart"/>
        <w:r>
          <w:rPr>
            <w:rFonts w:ascii="Arial" w:hAnsi="Arial" w:cs="Arial"/>
            <w:sz w:val="24"/>
            <w:szCs w:val="24"/>
          </w:rPr>
          <w:t>Qué me aporta?</w:t>
        </w:r>
        <w:proofErr w:type="gramEnd"/>
        <w:r>
          <w:rPr>
            <w:rFonts w:ascii="Arial" w:hAnsi="Arial" w:cs="Arial"/>
            <w:sz w:val="24"/>
            <w:szCs w:val="24"/>
          </w:rPr>
          <w:t xml:space="preserve"> Qué</w:t>
        </w:r>
        <w:bookmarkStart w:id="13" w:name="_GoBack"/>
        <w:bookmarkEnd w:id="13"/>
        <w:r>
          <w:rPr>
            <w:rFonts w:ascii="Arial" w:hAnsi="Arial" w:cs="Arial"/>
            <w:sz w:val="24"/>
            <w:szCs w:val="24"/>
          </w:rPr>
          <w:t xml:space="preserve"> información voy a recoger? </w:t>
        </w:r>
      </w:ins>
    </w:p>
    <w:p w14:paraId="4D62662E" w14:textId="52F6D5D7" w:rsidR="00EF7C12" w:rsidRDefault="00EF7C12" w:rsidP="00E92979">
      <w:pPr>
        <w:jc w:val="both"/>
        <w:rPr>
          <w:ins w:id="14" w:author="Orga3" w:date="2022-08-31T12:19:00Z"/>
          <w:rFonts w:ascii="Arial" w:hAnsi="Arial" w:cs="Arial"/>
          <w:sz w:val="24"/>
          <w:szCs w:val="24"/>
        </w:rPr>
      </w:pPr>
    </w:p>
    <w:p w14:paraId="62767EDB" w14:textId="77777777" w:rsidR="00EF7C12" w:rsidRPr="00E92979" w:rsidRDefault="00EF7C12" w:rsidP="00E92979">
      <w:pPr>
        <w:jc w:val="both"/>
        <w:rPr>
          <w:rFonts w:ascii="Arial" w:hAnsi="Arial" w:cs="Arial"/>
          <w:sz w:val="24"/>
          <w:szCs w:val="24"/>
        </w:rPr>
      </w:pPr>
    </w:p>
    <w:p w14:paraId="3ECDFC0A" w14:textId="31F11285" w:rsidR="00E92979" w:rsidRPr="00E92979" w:rsidRDefault="00E92979" w:rsidP="00E929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commentRangeStart w:id="15"/>
      <w:r w:rsidRPr="00E92979">
        <w:rPr>
          <w:rFonts w:ascii="Arial" w:hAnsi="Arial" w:cs="Arial"/>
          <w:sz w:val="24"/>
          <w:szCs w:val="24"/>
        </w:rPr>
        <w:t>¿Para usted que es inundación?</w:t>
      </w:r>
      <w:commentRangeEnd w:id="15"/>
      <w:r w:rsidR="00EF7C12">
        <w:rPr>
          <w:rStyle w:val="Refdecomentario"/>
        </w:rPr>
        <w:commentReference w:id="15"/>
      </w:r>
    </w:p>
    <w:p w14:paraId="40C3F400" w14:textId="05DE5E54" w:rsidR="00E92979" w:rsidRPr="00E92979" w:rsidRDefault="00E92979" w:rsidP="00E929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92979">
        <w:rPr>
          <w:rFonts w:ascii="Arial" w:hAnsi="Arial" w:cs="Arial"/>
          <w:sz w:val="24"/>
          <w:szCs w:val="24"/>
        </w:rPr>
        <w:t>¿</w:t>
      </w:r>
      <w:ins w:id="16" w:author="Orga3" w:date="2022-08-31T12:16:00Z">
        <w:r w:rsidR="00EF7C12">
          <w:rPr>
            <w:rFonts w:ascii="Arial" w:hAnsi="Arial" w:cs="Arial"/>
            <w:sz w:val="24"/>
            <w:szCs w:val="24"/>
          </w:rPr>
          <w:t xml:space="preserve">SABE USTED </w:t>
        </w:r>
      </w:ins>
      <w:r w:rsidRPr="00E92979">
        <w:rPr>
          <w:rFonts w:ascii="Arial" w:hAnsi="Arial" w:cs="Arial"/>
          <w:sz w:val="24"/>
          <w:szCs w:val="24"/>
        </w:rPr>
        <w:t>Por qué se producen las inundaciones</w:t>
      </w:r>
      <w:ins w:id="17" w:author="Orga3" w:date="2022-08-31T12:17:00Z">
        <w:r w:rsidR="00EF7C12">
          <w:rPr>
            <w:rFonts w:ascii="Arial" w:hAnsi="Arial" w:cs="Arial"/>
            <w:sz w:val="24"/>
            <w:szCs w:val="24"/>
          </w:rPr>
          <w:t xml:space="preserve"> EN SU LOCALIDAD/COMUNIDAD</w:t>
        </w:r>
      </w:ins>
      <w:r w:rsidRPr="00E92979">
        <w:rPr>
          <w:rFonts w:ascii="Arial" w:hAnsi="Arial" w:cs="Arial"/>
          <w:sz w:val="24"/>
          <w:szCs w:val="24"/>
        </w:rPr>
        <w:t>?</w:t>
      </w:r>
    </w:p>
    <w:p w14:paraId="27CCF857" w14:textId="4CA083F9" w:rsidR="00E92979" w:rsidRPr="00E92979" w:rsidRDefault="00E92979" w:rsidP="00E929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92979">
        <w:rPr>
          <w:rFonts w:ascii="Arial" w:hAnsi="Arial" w:cs="Arial"/>
          <w:sz w:val="24"/>
          <w:szCs w:val="24"/>
        </w:rPr>
        <w:t>¿</w:t>
      </w:r>
      <w:commentRangeStart w:id="18"/>
      <w:r w:rsidRPr="00E92979">
        <w:rPr>
          <w:rFonts w:ascii="Arial" w:hAnsi="Arial" w:cs="Arial"/>
          <w:sz w:val="24"/>
          <w:szCs w:val="24"/>
        </w:rPr>
        <w:t xml:space="preserve">Qué podemos </w:t>
      </w:r>
      <w:commentRangeEnd w:id="18"/>
      <w:r w:rsidR="00EF7C12">
        <w:rPr>
          <w:rStyle w:val="Refdecomentario"/>
        </w:rPr>
        <w:commentReference w:id="18"/>
      </w:r>
      <w:r w:rsidRPr="00E92979">
        <w:rPr>
          <w:rFonts w:ascii="Arial" w:hAnsi="Arial" w:cs="Arial"/>
          <w:sz w:val="24"/>
          <w:szCs w:val="24"/>
        </w:rPr>
        <w:t>hacer para reducir los riesgos de inundación?</w:t>
      </w:r>
    </w:p>
    <w:p w14:paraId="7F382BAF" w14:textId="77777777" w:rsidR="00EF7C12" w:rsidRDefault="00E92979" w:rsidP="00EF7C12">
      <w:pPr>
        <w:pStyle w:val="Prrafodelista"/>
        <w:numPr>
          <w:ilvl w:val="0"/>
          <w:numId w:val="1"/>
        </w:numPr>
        <w:jc w:val="both"/>
        <w:rPr>
          <w:ins w:id="19" w:author="Orga3" w:date="2022-08-31T12:18:00Z"/>
          <w:rFonts w:ascii="Arial" w:hAnsi="Arial" w:cs="Arial"/>
          <w:sz w:val="24"/>
          <w:szCs w:val="24"/>
        </w:rPr>
      </w:pPr>
      <w:r w:rsidRPr="00E92979">
        <w:rPr>
          <w:rFonts w:ascii="Arial" w:hAnsi="Arial" w:cs="Arial"/>
          <w:sz w:val="24"/>
          <w:szCs w:val="24"/>
        </w:rPr>
        <w:t>¿</w:t>
      </w:r>
      <w:ins w:id="20" w:author="Orga3" w:date="2022-08-31T12:17:00Z">
        <w:r w:rsidR="00EF7C12">
          <w:rPr>
            <w:rFonts w:ascii="Arial" w:hAnsi="Arial" w:cs="Arial"/>
            <w:sz w:val="24"/>
            <w:szCs w:val="24"/>
          </w:rPr>
          <w:t xml:space="preserve">Las inundaciones </w:t>
        </w:r>
      </w:ins>
      <w:del w:id="21" w:author="Orga3" w:date="2022-08-31T12:17:00Z">
        <w:r w:rsidRPr="00E92979" w:rsidDel="00EF7C12">
          <w:rPr>
            <w:rFonts w:ascii="Arial" w:hAnsi="Arial" w:cs="Arial"/>
            <w:sz w:val="24"/>
            <w:szCs w:val="24"/>
          </w:rPr>
          <w:delText>Esto de inundación es</w:delText>
        </w:r>
      </w:del>
      <w:ins w:id="22" w:author="Orga3" w:date="2022-08-31T12:17:00Z">
        <w:r w:rsidR="00EF7C12">
          <w:rPr>
            <w:rFonts w:ascii="Arial" w:hAnsi="Arial" w:cs="Arial"/>
            <w:sz w:val="24"/>
            <w:szCs w:val="24"/>
          </w:rPr>
          <w:t>son</w:t>
        </w:r>
      </w:ins>
      <w:r w:rsidRPr="00E92979">
        <w:rPr>
          <w:rFonts w:ascii="Arial" w:hAnsi="Arial" w:cs="Arial"/>
          <w:sz w:val="24"/>
          <w:szCs w:val="24"/>
        </w:rPr>
        <w:t xml:space="preserve"> nuev</w:t>
      </w:r>
      <w:ins w:id="23" w:author="Orga3" w:date="2022-08-31T12:17:00Z">
        <w:r w:rsidR="00EF7C12">
          <w:rPr>
            <w:rFonts w:ascii="Arial" w:hAnsi="Arial" w:cs="Arial"/>
            <w:sz w:val="24"/>
            <w:szCs w:val="24"/>
          </w:rPr>
          <w:t>as</w:t>
        </w:r>
      </w:ins>
      <w:del w:id="24" w:author="Orga3" w:date="2022-08-31T12:17:00Z">
        <w:r w:rsidRPr="00E92979" w:rsidDel="00EF7C12">
          <w:rPr>
            <w:rFonts w:ascii="Arial" w:hAnsi="Arial" w:cs="Arial"/>
            <w:sz w:val="24"/>
            <w:szCs w:val="24"/>
          </w:rPr>
          <w:delText>o</w:delText>
        </w:r>
      </w:del>
      <w:r w:rsidRPr="00E92979">
        <w:rPr>
          <w:rFonts w:ascii="Arial" w:hAnsi="Arial" w:cs="Arial"/>
          <w:sz w:val="24"/>
          <w:szCs w:val="24"/>
        </w:rPr>
        <w:t xml:space="preserve"> en la ciudad</w:t>
      </w:r>
      <w:ins w:id="25" w:author="Orga3" w:date="2022-08-31T12:17:00Z">
        <w:r w:rsidR="00EF7C12">
          <w:rPr>
            <w:rFonts w:ascii="Arial" w:hAnsi="Arial" w:cs="Arial"/>
            <w:sz w:val="24"/>
            <w:szCs w:val="24"/>
          </w:rPr>
          <w:t xml:space="preserve"> o desde cuándo se presentan</w:t>
        </w:r>
      </w:ins>
      <w:r w:rsidRPr="00E92979">
        <w:rPr>
          <w:rFonts w:ascii="Arial" w:hAnsi="Arial" w:cs="Arial"/>
          <w:sz w:val="24"/>
          <w:szCs w:val="24"/>
        </w:rPr>
        <w:t>?</w:t>
      </w:r>
      <w:ins w:id="26" w:author="Orga3" w:date="2022-08-31T12:18:00Z">
        <w:r w:rsidR="00EF7C12" w:rsidRPr="00EF7C12">
          <w:rPr>
            <w:rFonts w:ascii="Arial" w:hAnsi="Arial" w:cs="Arial"/>
            <w:sz w:val="24"/>
            <w:szCs w:val="24"/>
          </w:rPr>
          <w:t xml:space="preserve"> </w:t>
        </w:r>
      </w:ins>
    </w:p>
    <w:p w14:paraId="3E7292B0" w14:textId="53E47A64" w:rsidR="00EF7C12" w:rsidRPr="00E92979" w:rsidRDefault="00EF7C12" w:rsidP="00EF7C12">
      <w:pPr>
        <w:pStyle w:val="Prrafodelista"/>
        <w:numPr>
          <w:ilvl w:val="1"/>
          <w:numId w:val="1"/>
        </w:numPr>
        <w:jc w:val="both"/>
        <w:rPr>
          <w:moveTo w:id="27" w:author="Orga3" w:date="2022-08-31T12:18:00Z"/>
          <w:rFonts w:ascii="Arial" w:hAnsi="Arial" w:cs="Arial"/>
          <w:sz w:val="24"/>
          <w:szCs w:val="24"/>
        </w:rPr>
        <w:pPrChange w:id="28" w:author="Orga3" w:date="2022-08-31T12:18:00Z">
          <w:pPr>
            <w:pStyle w:val="Prrafodelista"/>
            <w:numPr>
              <w:numId w:val="1"/>
            </w:numPr>
            <w:ind w:hanging="360"/>
            <w:jc w:val="both"/>
          </w:pPr>
        </w:pPrChange>
      </w:pPr>
      <w:moveToRangeStart w:id="29" w:author="Orga3" w:date="2022-08-31T12:18:00Z" w:name="move112840723"/>
      <w:moveTo w:id="30" w:author="Orga3" w:date="2022-08-31T12:18:00Z">
        <w:r w:rsidRPr="00E92979">
          <w:rPr>
            <w:rFonts w:ascii="Arial" w:hAnsi="Arial" w:cs="Arial"/>
            <w:sz w:val="24"/>
            <w:szCs w:val="24"/>
          </w:rPr>
          <w:t>El problema de las inundaciones no es nuevo. ¿Por qué aun no tenemos suficiente infraestructura?</w:t>
        </w:r>
      </w:moveTo>
    </w:p>
    <w:moveToRangeEnd w:id="29"/>
    <w:p w14:paraId="201BFC13" w14:textId="4AA77CE4" w:rsidR="00E92979" w:rsidRPr="00E92979" w:rsidRDefault="00E92979" w:rsidP="00E929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p w14:paraId="0BA4FD22" w14:textId="26C7F92C" w:rsidR="00E92979" w:rsidRPr="00E92979" w:rsidRDefault="00E92979" w:rsidP="00E929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92979">
        <w:rPr>
          <w:rFonts w:ascii="Arial" w:hAnsi="Arial" w:cs="Arial"/>
          <w:sz w:val="24"/>
          <w:szCs w:val="24"/>
        </w:rPr>
        <w:t>¿</w:t>
      </w:r>
      <w:ins w:id="31" w:author="Orga3" w:date="2022-08-31T12:18:00Z">
        <w:r w:rsidR="00EF7C12">
          <w:rPr>
            <w:rFonts w:ascii="Arial" w:hAnsi="Arial" w:cs="Arial"/>
            <w:sz w:val="24"/>
            <w:szCs w:val="24"/>
          </w:rPr>
          <w:t xml:space="preserve">Usted sabe o conoce </w:t>
        </w:r>
      </w:ins>
      <w:r w:rsidRPr="00E92979">
        <w:rPr>
          <w:rFonts w:ascii="Arial" w:hAnsi="Arial" w:cs="Arial"/>
          <w:sz w:val="24"/>
          <w:szCs w:val="24"/>
        </w:rPr>
        <w:t>Cómo se drena el agua de lluvia en la ciudad?</w:t>
      </w:r>
    </w:p>
    <w:p w14:paraId="2CEBD7E9" w14:textId="3AC54086" w:rsidR="00E92979" w:rsidRPr="00E92979" w:rsidRDefault="00E92979" w:rsidP="00E929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92979">
        <w:rPr>
          <w:rFonts w:ascii="Arial" w:hAnsi="Arial" w:cs="Arial"/>
          <w:sz w:val="24"/>
          <w:szCs w:val="24"/>
        </w:rPr>
        <w:t>¿</w:t>
      </w:r>
      <w:del w:id="32" w:author="Orga3" w:date="2022-08-31T12:18:00Z">
        <w:r w:rsidRPr="00E92979" w:rsidDel="00EF7C12">
          <w:rPr>
            <w:rFonts w:ascii="Arial" w:hAnsi="Arial" w:cs="Arial"/>
            <w:sz w:val="24"/>
            <w:szCs w:val="24"/>
          </w:rPr>
          <w:delText>s</w:delText>
        </w:r>
      </w:del>
      <w:ins w:id="33" w:author="Orga3" w:date="2022-08-31T12:18:00Z">
        <w:r w:rsidR="00EF7C12">
          <w:rPr>
            <w:rFonts w:ascii="Arial" w:hAnsi="Arial" w:cs="Arial"/>
            <w:sz w:val="24"/>
            <w:szCs w:val="24"/>
          </w:rPr>
          <w:t>S</w:t>
        </w:r>
      </w:ins>
      <w:r w:rsidRPr="00E92979">
        <w:rPr>
          <w:rFonts w:ascii="Arial" w:hAnsi="Arial" w:cs="Arial"/>
          <w:sz w:val="24"/>
          <w:szCs w:val="24"/>
        </w:rPr>
        <w:t xml:space="preserve">abe usted, porque se </w:t>
      </w:r>
      <w:ins w:id="34" w:author="Orga3" w:date="2022-08-31T12:18:00Z">
        <w:r w:rsidR="00EF7C12">
          <w:rPr>
            <w:rFonts w:ascii="Arial" w:hAnsi="Arial" w:cs="Arial"/>
            <w:sz w:val="24"/>
            <w:szCs w:val="24"/>
          </w:rPr>
          <w:t>a</w:t>
        </w:r>
      </w:ins>
      <w:del w:id="35" w:author="Orga3" w:date="2022-08-31T12:18:00Z">
        <w:r w:rsidRPr="00E92979" w:rsidDel="00EF7C12">
          <w:rPr>
            <w:rFonts w:ascii="Arial" w:hAnsi="Arial" w:cs="Arial"/>
            <w:sz w:val="24"/>
            <w:szCs w:val="24"/>
          </w:rPr>
          <w:delText>A</w:delText>
        </w:r>
      </w:del>
      <w:r w:rsidRPr="00E92979">
        <w:rPr>
          <w:rFonts w:ascii="Arial" w:hAnsi="Arial" w:cs="Arial"/>
          <w:sz w:val="24"/>
          <w:szCs w:val="24"/>
        </w:rPr>
        <w:t>cumula tanta agua en la ciudad?</w:t>
      </w:r>
    </w:p>
    <w:p w14:paraId="4934B2CD" w14:textId="1AB21F97" w:rsidR="00E92979" w:rsidRPr="00E92979" w:rsidDel="00EF7C12" w:rsidRDefault="00E92979" w:rsidP="00E92979">
      <w:pPr>
        <w:pStyle w:val="Prrafodelista"/>
        <w:numPr>
          <w:ilvl w:val="0"/>
          <w:numId w:val="1"/>
        </w:numPr>
        <w:jc w:val="both"/>
        <w:rPr>
          <w:moveFrom w:id="36" w:author="Orga3" w:date="2022-08-31T12:18:00Z"/>
          <w:rFonts w:ascii="Arial" w:hAnsi="Arial" w:cs="Arial"/>
          <w:sz w:val="24"/>
          <w:szCs w:val="24"/>
        </w:rPr>
      </w:pPr>
      <w:moveFromRangeStart w:id="37" w:author="Orga3" w:date="2022-08-31T12:18:00Z" w:name="move112840723"/>
      <w:moveFrom w:id="38" w:author="Orga3" w:date="2022-08-31T12:18:00Z">
        <w:r w:rsidRPr="00E92979" w:rsidDel="00EF7C12">
          <w:rPr>
            <w:rFonts w:ascii="Arial" w:hAnsi="Arial" w:cs="Arial"/>
            <w:sz w:val="24"/>
            <w:szCs w:val="24"/>
          </w:rPr>
          <w:t>El problema de las inundaciones no es nuevo. ¿Por qué aun no tenemos suficiente infraestructura?</w:t>
        </w:r>
      </w:moveFrom>
    </w:p>
    <w:moveFromRangeEnd w:id="37"/>
    <w:p w14:paraId="597C10B7" w14:textId="54129B3E" w:rsidR="00E92979" w:rsidRPr="00E92979" w:rsidRDefault="00E92979" w:rsidP="00EF7C1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  <w:pPrChange w:id="39" w:author="Orga3" w:date="2022-08-31T12:18:00Z">
          <w:pPr>
            <w:pStyle w:val="Prrafodelista"/>
            <w:numPr>
              <w:numId w:val="1"/>
            </w:numPr>
            <w:ind w:hanging="360"/>
            <w:jc w:val="both"/>
          </w:pPr>
        </w:pPrChange>
      </w:pPr>
      <w:r w:rsidRPr="00E92979">
        <w:rPr>
          <w:rFonts w:ascii="Arial" w:hAnsi="Arial" w:cs="Arial"/>
          <w:sz w:val="24"/>
          <w:szCs w:val="24"/>
        </w:rPr>
        <w:t>¿</w:t>
      </w:r>
      <w:del w:id="40" w:author="Orga3" w:date="2022-08-31T12:18:00Z">
        <w:r w:rsidRPr="00E92979" w:rsidDel="00EF7C12">
          <w:rPr>
            <w:rFonts w:ascii="Arial" w:hAnsi="Arial" w:cs="Arial"/>
            <w:sz w:val="24"/>
            <w:szCs w:val="24"/>
          </w:rPr>
          <w:delText>Es cierto que</w:delText>
        </w:r>
      </w:del>
      <w:ins w:id="41" w:author="Orga3" w:date="2022-08-31T12:18:00Z">
        <w:r w:rsidR="00EF7C12">
          <w:rPr>
            <w:rFonts w:ascii="Arial" w:hAnsi="Arial" w:cs="Arial"/>
            <w:sz w:val="24"/>
            <w:szCs w:val="24"/>
          </w:rPr>
          <w:t>Usted cree que</w:t>
        </w:r>
      </w:ins>
      <w:r w:rsidRPr="00E92979">
        <w:rPr>
          <w:rFonts w:ascii="Arial" w:hAnsi="Arial" w:cs="Arial"/>
          <w:sz w:val="24"/>
          <w:szCs w:val="24"/>
        </w:rPr>
        <w:t xml:space="preserve"> la basura es </w:t>
      </w:r>
      <w:del w:id="42" w:author="Orga3" w:date="2022-08-31T12:18:00Z">
        <w:r w:rsidRPr="00E92979" w:rsidDel="00EF7C12">
          <w:rPr>
            <w:rFonts w:ascii="Arial" w:hAnsi="Arial" w:cs="Arial"/>
            <w:sz w:val="24"/>
            <w:szCs w:val="24"/>
          </w:rPr>
          <w:delText xml:space="preserve">otra </w:delText>
        </w:r>
      </w:del>
      <w:r w:rsidRPr="00E92979">
        <w:rPr>
          <w:rFonts w:ascii="Arial" w:hAnsi="Arial" w:cs="Arial"/>
          <w:sz w:val="24"/>
          <w:szCs w:val="24"/>
        </w:rPr>
        <w:t>causante de las inundaciones?</w:t>
      </w:r>
    </w:p>
    <w:p w14:paraId="4C539323" w14:textId="2CEAC662" w:rsidR="00E92979" w:rsidRPr="00E92979" w:rsidRDefault="00E92979" w:rsidP="00E929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commentRangeStart w:id="43"/>
      <w:r w:rsidRPr="00E92979">
        <w:rPr>
          <w:rFonts w:ascii="Arial" w:hAnsi="Arial" w:cs="Arial"/>
          <w:sz w:val="24"/>
          <w:szCs w:val="24"/>
        </w:rPr>
        <w:t>¿Cómo sociedad en general como podemos prevenir algún percance o accidente ante la llegada de inundación?</w:t>
      </w:r>
      <w:commentRangeEnd w:id="43"/>
      <w:r w:rsidR="00EF7C12">
        <w:rPr>
          <w:rStyle w:val="Refdecomentario"/>
        </w:rPr>
        <w:commentReference w:id="43"/>
      </w:r>
    </w:p>
    <w:p w14:paraId="45C9568C" w14:textId="279C8593" w:rsidR="00E92979" w:rsidRPr="00E92979" w:rsidRDefault="00E92979" w:rsidP="00E929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92979">
        <w:rPr>
          <w:rFonts w:ascii="Arial" w:hAnsi="Arial" w:cs="Arial"/>
          <w:sz w:val="24"/>
          <w:szCs w:val="24"/>
        </w:rPr>
        <w:t>¿hay algún seguro contra inundaciones y que cubre?</w:t>
      </w:r>
    </w:p>
    <w:p w14:paraId="3ABD0FB3" w14:textId="35E4FCF3" w:rsidR="00E92979" w:rsidRPr="00E92979" w:rsidRDefault="00E92979" w:rsidP="00E929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commentRangeStart w:id="44"/>
      <w:r w:rsidRPr="00E92979">
        <w:rPr>
          <w:rFonts w:ascii="Arial" w:hAnsi="Arial" w:cs="Arial"/>
          <w:sz w:val="24"/>
          <w:szCs w:val="24"/>
        </w:rPr>
        <w:t xml:space="preserve">¿Qué hacer después de tormentas </w:t>
      </w:r>
      <w:r w:rsidR="00320B5E">
        <w:rPr>
          <w:rFonts w:ascii="Arial" w:hAnsi="Arial" w:cs="Arial"/>
          <w:sz w:val="24"/>
          <w:szCs w:val="24"/>
        </w:rPr>
        <w:t>‘</w:t>
      </w:r>
      <w:commentRangeEnd w:id="44"/>
      <w:r w:rsidR="00EF7C12">
        <w:rPr>
          <w:rStyle w:val="Refdecomentario"/>
        </w:rPr>
        <w:commentReference w:id="44"/>
      </w:r>
    </w:p>
    <w:p w14:paraId="3EFF4385" w14:textId="6BB08C16" w:rsidR="00E92979" w:rsidRPr="00E92979" w:rsidRDefault="00E92979" w:rsidP="00E9297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C9577B6" w14:textId="67615D03" w:rsidR="00E92979" w:rsidRDefault="00E92979" w:rsidP="00E92979">
      <w:pPr>
        <w:pStyle w:val="Prrafodelista"/>
      </w:pPr>
    </w:p>
    <w:p w14:paraId="054E9B53" w14:textId="77777777" w:rsidR="00E92979" w:rsidRDefault="00E92979"/>
    <w:p w14:paraId="55E489C6" w14:textId="77777777" w:rsidR="00E92979" w:rsidRDefault="00E92979"/>
    <w:sectPr w:rsidR="00E929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Orga3" w:date="2022-08-31T12:19:00Z" w:initials="O">
    <w:p w14:paraId="76A7C7DA" w14:textId="612D6862" w:rsidR="00EF7C12" w:rsidRDefault="00EF7C12">
      <w:pPr>
        <w:pStyle w:val="Textocomentario"/>
      </w:pPr>
      <w:r>
        <w:rPr>
          <w:rStyle w:val="Refdecomentario"/>
        </w:rPr>
        <w:annotationRef/>
      </w:r>
      <w:proofErr w:type="gramStart"/>
      <w:r>
        <w:t>Este es tu tema???</w:t>
      </w:r>
      <w:proofErr w:type="gramEnd"/>
      <w:r>
        <w:t xml:space="preserve"> </w:t>
      </w:r>
    </w:p>
  </w:comment>
  <w:comment w:id="1" w:author="Orga3" w:date="2022-08-31T12:16:00Z" w:initials="O">
    <w:p w14:paraId="53CB49AA" w14:textId="201EDB21" w:rsidR="00EF7C12" w:rsidRDefault="00EF7C12">
      <w:pPr>
        <w:pStyle w:val="Textocomentario"/>
      </w:pPr>
      <w:r>
        <w:rPr>
          <w:rStyle w:val="Refdecomentario"/>
        </w:rPr>
        <w:annotationRef/>
      </w:r>
      <w:r>
        <w:t>No entiendo</w:t>
      </w:r>
    </w:p>
  </w:comment>
  <w:comment w:id="15" w:author="Orga3" w:date="2022-08-31T12:16:00Z" w:initials="O">
    <w:p w14:paraId="5AC94FF6" w14:textId="52D945AD" w:rsidR="00EF7C12" w:rsidRDefault="00EF7C12">
      <w:pPr>
        <w:pStyle w:val="Textocomentario"/>
      </w:pPr>
      <w:r>
        <w:rPr>
          <w:rStyle w:val="Refdecomentario"/>
        </w:rPr>
        <w:annotationRef/>
      </w:r>
      <w:proofErr w:type="gramStart"/>
      <w:r>
        <w:t>Más específico?</w:t>
      </w:r>
      <w:proofErr w:type="gramEnd"/>
      <w:r>
        <w:t xml:space="preserve"> </w:t>
      </w:r>
      <w:proofErr w:type="gramStart"/>
      <w:r>
        <w:t>Qué quieres saber con esta pregunta?</w:t>
      </w:r>
      <w:proofErr w:type="gramEnd"/>
      <w:r>
        <w:t xml:space="preserve"> </w:t>
      </w:r>
    </w:p>
  </w:comment>
  <w:comment w:id="18" w:author="Orga3" w:date="2022-08-31T12:17:00Z" w:initials="O">
    <w:p w14:paraId="3ED582CC" w14:textId="32C1B09F" w:rsidR="00EF7C12" w:rsidRDefault="00EF7C12">
      <w:pPr>
        <w:pStyle w:val="Textocomentario"/>
      </w:pPr>
      <w:r>
        <w:rPr>
          <w:rStyle w:val="Refdecomentario"/>
        </w:rPr>
        <w:annotationRef/>
      </w:r>
      <w:proofErr w:type="gramStart"/>
      <w:r>
        <w:t>ESTÁS HABLANDO DE LA COMUNIDAD, DE LO QUE HACEN ELLOS, O DE LO QUE HACE TODO EL MUNDO???</w:t>
      </w:r>
      <w:proofErr w:type="gramEnd"/>
    </w:p>
  </w:comment>
  <w:comment w:id="43" w:author="Orga3" w:date="2022-08-31T12:19:00Z" w:initials="O">
    <w:p w14:paraId="68DA84D2" w14:textId="3F760F81" w:rsidR="00EF7C12" w:rsidRDefault="00EF7C12">
      <w:pPr>
        <w:pStyle w:val="Textocomentario"/>
      </w:pPr>
      <w:r>
        <w:rPr>
          <w:rStyle w:val="Refdecomentario"/>
        </w:rPr>
        <w:annotationRef/>
      </w:r>
      <w:proofErr w:type="gramStart"/>
      <w:r>
        <w:t>Para qué quieres saber esto?</w:t>
      </w:r>
      <w:proofErr w:type="gramEnd"/>
      <w:r>
        <w:t xml:space="preserve"> </w:t>
      </w:r>
    </w:p>
  </w:comment>
  <w:comment w:id="44" w:author="Orga3" w:date="2022-08-31T12:19:00Z" w:initials="O">
    <w:p w14:paraId="2F3D99FC" w14:textId="15764E55" w:rsidR="00EF7C12" w:rsidRDefault="00EF7C12">
      <w:pPr>
        <w:pStyle w:val="Textocomentario"/>
      </w:pPr>
      <w:r>
        <w:rPr>
          <w:rStyle w:val="Refdecomentario"/>
        </w:rPr>
        <w:annotationRef/>
      </w:r>
      <w:r>
        <w:t xml:space="preserve">No se entiende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A7C7DA" w15:done="0"/>
  <w15:commentEx w15:paraId="53CB49AA" w15:done="0"/>
  <w15:commentEx w15:paraId="5AC94FF6" w15:done="0"/>
  <w15:commentEx w15:paraId="3ED582CC" w15:done="0"/>
  <w15:commentEx w15:paraId="68DA84D2" w15:done="0"/>
  <w15:commentEx w15:paraId="2F3D99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A7C7DA" w16cid:durableId="26B9D053"/>
  <w16cid:commentId w16cid:paraId="53CB49AA" w16cid:durableId="26B9CF83"/>
  <w16cid:commentId w16cid:paraId="5AC94FF6" w16cid:durableId="26B9CF92"/>
  <w16cid:commentId w16cid:paraId="3ED582CC" w16cid:durableId="26B9CFCE"/>
  <w16cid:commentId w16cid:paraId="68DA84D2" w16cid:durableId="26B9D03A"/>
  <w16cid:commentId w16cid:paraId="2F3D99FC" w16cid:durableId="26B9D0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C3452"/>
    <w:multiLevelType w:val="hybridMultilevel"/>
    <w:tmpl w:val="12021624"/>
    <w:lvl w:ilvl="0" w:tplc="78386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rga3">
    <w15:presenceInfo w15:providerId="None" w15:userId="Org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C1"/>
    <w:rsid w:val="00164A48"/>
    <w:rsid w:val="00320B5E"/>
    <w:rsid w:val="00326FC1"/>
    <w:rsid w:val="004C7C9A"/>
    <w:rsid w:val="007D7E4A"/>
    <w:rsid w:val="00AD1907"/>
    <w:rsid w:val="00AD1F67"/>
    <w:rsid w:val="00E92979"/>
    <w:rsid w:val="00E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6204"/>
  <w15:docId w15:val="{CF3DA2DB-0077-4668-9190-2A8A3C7A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AD1F67"/>
  </w:style>
  <w:style w:type="paragraph" w:styleId="Prrafodelista">
    <w:name w:val="List Paragraph"/>
    <w:basedOn w:val="Normal"/>
    <w:uiPriority w:val="34"/>
    <w:qFormat/>
    <w:rsid w:val="00E9297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92979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EF7C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7C1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7C1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7C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7C1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7C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C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1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0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0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04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7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7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CORTEZ DIAZ</dc:creator>
  <cp:keywords/>
  <dc:description/>
  <cp:lastModifiedBy>Orga3</cp:lastModifiedBy>
  <cp:revision>2</cp:revision>
  <dcterms:created xsi:type="dcterms:W3CDTF">2022-08-31T17:21:00Z</dcterms:created>
  <dcterms:modified xsi:type="dcterms:W3CDTF">2022-08-31T17:21:00Z</dcterms:modified>
</cp:coreProperties>
</file>